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E30D8" w14:textId="77777777" w:rsidR="007F368D" w:rsidRDefault="007F368D" w:rsidP="007F368D">
      <w:pPr>
        <w:spacing w:before="0"/>
        <w:jc w:val="center"/>
      </w:pPr>
      <w:bookmarkStart w:id="0" w:name="_GoBack"/>
      <w:bookmarkEnd w:id="0"/>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48AEF" w14:textId="77777777"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2E311" w14:textId="77777777" w:rsidR="007F368D" w:rsidRDefault="007F368D" w:rsidP="007F368D">
      <w:pPr>
        <w:pStyle w:val="1"/>
        <w:spacing w:before="0" w:after="0" w:line="297" w:lineRule="auto"/>
        <w:ind w:left="0"/>
        <w:rPr>
          <w:rFonts w:eastAsia="Arial"/>
          <w:b w:val="0"/>
          <w:color w:val="393939"/>
          <w:sz w:val="48"/>
          <w:highlight w:val="white"/>
        </w:rPr>
      </w:pPr>
      <w:bookmarkStart w:id="1" w:name="h.10fd81vbb47s" w:colFirst="0" w:colLast="0"/>
      <w:bookmarkEnd w:id="1"/>
    </w:p>
    <w:p w14:paraId="268DE0C3" w14:textId="77777777"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14:paraId="2BF46DA9" w14:textId="77777777" w:rsidR="007F368D" w:rsidRDefault="007F368D" w:rsidP="007F368D">
      <w:pPr>
        <w:pStyle w:val="2"/>
        <w:spacing w:before="0" w:after="0" w:line="402" w:lineRule="auto"/>
        <w:ind w:left="0"/>
      </w:pPr>
      <w:bookmarkStart w:id="2" w:name="h.fkucphc9zr7w" w:colFirst="0" w:colLast="0"/>
      <w:bookmarkEnd w:id="2"/>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14:paraId="5B1FB78C" w14:textId="77777777"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signatures, posting documents on websites or collaborating with others to improve a text – should be easy. This is our vision - Work faster, together.</w:t>
      </w:r>
    </w:p>
    <w:p w14:paraId="6AD156D0" w14:textId="77777777" w:rsidR="007F368D" w:rsidRDefault="007F368D" w:rsidP="007F368D">
      <w:pPr>
        <w:pStyle w:val="2"/>
        <w:spacing w:before="0" w:after="0" w:line="402" w:lineRule="auto"/>
        <w:ind w:left="0"/>
      </w:pPr>
      <w:bookmarkStart w:id="3" w:name="h.ta0pigz60lds" w:colFirst="0" w:colLast="0"/>
      <w:bookmarkEnd w:id="3"/>
      <w:r>
        <w:rPr>
          <w:rFonts w:eastAsia="Arial"/>
          <w:color w:val="393939"/>
          <w:sz w:val="48"/>
          <w:highlight w:val="white"/>
        </w:rPr>
        <w:t>Our Vision</w:t>
      </w:r>
    </w:p>
    <w:p w14:paraId="7BFC6B69" w14:textId="77777777"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14:paraId="1DB1931B" w14:textId="77777777" w:rsidR="007F368D" w:rsidRDefault="007F368D" w:rsidP="007F368D">
      <w:pPr>
        <w:pStyle w:val="2"/>
        <w:spacing w:before="0" w:after="0" w:line="402" w:lineRule="auto"/>
        <w:ind w:left="0"/>
      </w:pPr>
      <w:bookmarkStart w:id="4" w:name="h.l4xsaquguraa" w:colFirst="0" w:colLast="0"/>
      <w:bookmarkEnd w:id="4"/>
      <w:r>
        <w:rPr>
          <w:rFonts w:eastAsia="Arial"/>
          <w:color w:val="393939"/>
          <w:sz w:val="48"/>
          <w:highlight w:val="white"/>
        </w:rPr>
        <w:t>Our Customers</w:t>
      </w:r>
    </w:p>
    <w:p w14:paraId="4065454E" w14:textId="77777777"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w:t>
      </w:r>
      <w:r w:rsidR="00E3470A">
        <w:rPr>
          <w:color w:val="393939"/>
          <w:highlight w:val="white"/>
        </w:rPr>
        <w:t xml:space="preserve"> </w:t>
      </w:r>
      <w:proofErr w:type="gramStart"/>
      <w:r w:rsidR="00E3470A">
        <w:rPr>
          <w:color w:val="393939"/>
          <w:highlight w:val="white"/>
        </w:rPr>
        <w:t>char[</w:t>
      </w:r>
      <w:proofErr w:type="gramEnd"/>
      <w:r w:rsidR="00E3470A">
        <w:rPr>
          <w:color w:val="393939"/>
          <w:highlight w:val="white"/>
        </w:rPr>
        <w:t>255]</w:t>
      </w:r>
      <w:r>
        <w:rPr>
          <w:color w:val="393939"/>
          <w:highlight w:val="white"/>
        </w:rPr>
        <w:t xml:space="preserve"> across the globe, from large multinational firms to small freelance businesses. They come to us because they have a need for a simple, one-stop-shop</w:t>
      </w:r>
      <w:ins w:id="5" w:author="AlGord" w:date="2020-12-21T13:02:00Z">
        <w:r>
          <w:rPr>
            <w:color w:val="393939"/>
            <w:highlight w:val="white"/>
          </w:rPr>
          <w:t>, document management solution.</w:t>
        </w:r>
      </w:ins>
    </w:p>
    <w:p w14:paraId="08209AA7" w14:textId="77777777" w:rsidR="007F368D" w:rsidRDefault="007F368D" w:rsidP="007F368D">
      <w:pPr>
        <w:pStyle w:val="2"/>
        <w:spacing w:before="0" w:after="0" w:line="402" w:lineRule="auto"/>
        <w:ind w:left="0"/>
      </w:pPr>
      <w:bookmarkStart w:id="6" w:name="h.9711yllhs1lv" w:colFirst="0" w:colLast="0"/>
      <w:bookmarkEnd w:id="6"/>
      <w:r>
        <w:rPr>
          <w:rFonts w:eastAsia="Arial"/>
          <w:color w:val="393939"/>
          <w:sz w:val="48"/>
          <w:highlight w:val="white"/>
        </w:rPr>
        <w:t>Our Background</w:t>
      </w:r>
    </w:p>
    <w:p w14:paraId="65D9BFEC" w14:textId="49EC9C98"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bookmarkStart w:id="7" w:name="new_target_bookmark"/>
      <w:proofErr w:type="spellStart"/>
      <w:r>
        <w:rPr>
          <w:color w:val="393939"/>
          <w:highlight w:val="white"/>
        </w:rPr>
        <w:t>Aspose</w:t>
      </w:r>
      <w:bookmarkEnd w:id="7"/>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w:t>
      </w:r>
      <w:del w:id="8" w:author="AlGord" w:date="2020-12-21T13:02:00Z">
        <w:r>
          <w:rPr>
            <w:color w:val="393939"/>
            <w:highlight w:val="white"/>
          </w:rPr>
          <w:delText>, stability and award winning technology.</w:delText>
        </w:r>
      </w:del>
    </w:p>
    <w:p w14:paraId="6DA4B6F8" w14:textId="77777777" w:rsidR="007F368D" w:rsidRDefault="007F368D" w:rsidP="007F368D">
      <w:pPr>
        <w:spacing w:before="0" w:line="295" w:lineRule="auto"/>
      </w:pPr>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Gord">
    <w15:presenceInfo w15:providerId="Windows Live" w15:userId="dcb3ee7461302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88"/>
    <w:rsid w:val="00354493"/>
    <w:rsid w:val="00405E59"/>
    <w:rsid w:val="004368DF"/>
    <w:rsid w:val="00663143"/>
    <w:rsid w:val="006A1C3C"/>
    <w:rsid w:val="006B0DF1"/>
    <w:rsid w:val="00723558"/>
    <w:rsid w:val="007F368D"/>
    <w:rsid w:val="008B7F13"/>
    <w:rsid w:val="009D35D7"/>
    <w:rsid w:val="00A805EE"/>
    <w:rsid w:val="00B54058"/>
    <w:rsid w:val="00C33F64"/>
    <w:rsid w:val="00CF73FC"/>
    <w:rsid w:val="00E13DBC"/>
    <w:rsid w:val="00E3470A"/>
    <w:rsid w:val="00E36CF4"/>
    <w:rsid w:val="00E729BB"/>
    <w:rsid w:val="00F8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1</cp:revision>
  <dcterms:created xsi:type="dcterms:W3CDTF">2016-07-01T08:53:00Z</dcterms:created>
  <dcterms:modified xsi:type="dcterms:W3CDTF">2020-12-21T11:03:00Z</dcterms:modified>
</cp:coreProperties>
</file>